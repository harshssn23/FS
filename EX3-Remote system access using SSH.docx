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C054F" w14:textId="4494B222" w:rsidR="00D306D9" w:rsidRDefault="004450B0">
      <w:pPr>
        <w:rPr>
          <w:ins w:id="0" w:author="Harsh Bansal" w:date="2024-11-06T21:52:00Z" w16du:dateUtc="2024-11-06T16:22:00Z"/>
        </w:rPr>
      </w:pPr>
      <w:r>
        <w:t>Exercise: Running a Shell Script on a Remote System Using SSH</w:t>
      </w:r>
    </w:p>
    <w:p w14:paraId="109E523B" w14:textId="77777777" w:rsidR="00D306D9" w:rsidRDefault="00D306D9"/>
    <w:p w14:paraId="7093D14B" w14:textId="36518A42" w:rsidR="004450B0" w:rsidRDefault="004450B0">
      <w:r>
        <w:t>Consider two systems:</w:t>
      </w:r>
    </w:p>
    <w:p w14:paraId="2089B06E" w14:textId="28FC6368" w:rsidR="004450B0" w:rsidRDefault="004450B0" w:rsidP="004450B0">
      <w:pPr>
        <w:pStyle w:val="ListParagraph"/>
        <w:numPr>
          <w:ilvl w:val="0"/>
          <w:numId w:val="1"/>
        </w:numPr>
      </w:pPr>
      <w:r>
        <w:t xml:space="preserve">Local system [ initiate SSH </w:t>
      </w:r>
      <w:proofErr w:type="gramStart"/>
      <w:r>
        <w:t>connection ]</w:t>
      </w:r>
      <w:proofErr w:type="gramEnd"/>
    </w:p>
    <w:p w14:paraId="0CFFF5C4" w14:textId="1761DFD9" w:rsidR="004450B0" w:rsidRDefault="004450B0" w:rsidP="004450B0">
      <w:pPr>
        <w:pStyle w:val="ListParagraph"/>
        <w:numPr>
          <w:ilvl w:val="0"/>
          <w:numId w:val="1"/>
        </w:numPr>
      </w:pPr>
      <w:r>
        <w:t>Remote system – identify IP address, where the shell script will be executed</w:t>
      </w:r>
    </w:p>
    <w:p w14:paraId="33C923E7" w14:textId="10EE963D" w:rsidR="004450B0" w:rsidRDefault="004450B0" w:rsidP="004450B0">
      <w:r>
        <w:t>Steps:</w:t>
      </w:r>
    </w:p>
    <w:p w14:paraId="0A01C089" w14:textId="04A4A845" w:rsidR="004450B0" w:rsidRDefault="004450B0" w:rsidP="004450B0">
      <w:pPr>
        <w:pStyle w:val="ListParagraph"/>
        <w:numPr>
          <w:ilvl w:val="0"/>
          <w:numId w:val="2"/>
        </w:numPr>
      </w:pPr>
      <w:r>
        <w:t xml:space="preserve">Open your terminal on the local system and generate an SSH key pair : </w:t>
      </w:r>
      <w:r w:rsidRPr="004450B0">
        <w:t xml:space="preserve">ssh-keygen -t </w:t>
      </w:r>
      <w:proofErr w:type="spellStart"/>
      <w:r w:rsidRPr="004450B0">
        <w:t>rsa</w:t>
      </w:r>
      <w:proofErr w:type="spellEnd"/>
      <w:r w:rsidRPr="004450B0">
        <w:t xml:space="preserve"> -b 2048</w:t>
      </w:r>
    </w:p>
    <w:p w14:paraId="378BA1DE" w14:textId="541F60F7" w:rsidR="004450B0" w:rsidRDefault="004450B0" w:rsidP="004450B0">
      <w:pPr>
        <w:pStyle w:val="ListParagraph"/>
        <w:numPr>
          <w:ilvl w:val="0"/>
          <w:numId w:val="2"/>
        </w:numPr>
      </w:pPr>
      <w:r>
        <w:t>Save the keys to the default location (~.ssh/</w:t>
      </w:r>
      <w:proofErr w:type="spellStart"/>
      <w:r>
        <w:t>id_rsa</w:t>
      </w:r>
      <w:proofErr w:type="spellEnd"/>
      <w:r>
        <w:t>)</w:t>
      </w:r>
    </w:p>
    <w:p w14:paraId="3AF7AB8C" w14:textId="201D6F4D" w:rsidR="004450B0" w:rsidRDefault="004450B0" w:rsidP="004450B0">
      <w:pPr>
        <w:pStyle w:val="ListParagraph"/>
        <w:numPr>
          <w:ilvl w:val="0"/>
          <w:numId w:val="2"/>
        </w:numPr>
      </w:pPr>
      <w:r>
        <w:t xml:space="preserve">Copy the public key to the remote system: </w:t>
      </w:r>
      <w:r w:rsidRPr="004450B0">
        <w:t xml:space="preserve">ssh-copy-id </w:t>
      </w:r>
      <w:proofErr w:type="spellStart"/>
      <w:r w:rsidRPr="004450B0">
        <w:t>username@remote_ip_address</w:t>
      </w:r>
      <w:proofErr w:type="spellEnd"/>
    </w:p>
    <w:p w14:paraId="527BD5BF" w14:textId="773B0DC5" w:rsidR="004450B0" w:rsidRDefault="004450B0" w:rsidP="004450B0">
      <w:pPr>
        <w:pStyle w:val="ListParagraph"/>
        <w:numPr>
          <w:ilvl w:val="0"/>
          <w:numId w:val="2"/>
        </w:numPr>
      </w:pPr>
      <w:r>
        <w:t>Create a shell script on the remote system</w:t>
      </w:r>
      <w:ins w:id="1" w:author="Uthayan Kanni Rajendran" w:date="2024-08-30T08:24:00Z" w16du:dateUtc="2024-08-30T02:54:00Z">
        <w:r>
          <w:t xml:space="preserve"> </w:t>
        </w:r>
      </w:ins>
    </w:p>
    <w:p w14:paraId="07E87B08" w14:textId="113090AC" w:rsidR="004450B0" w:rsidRDefault="004450B0" w:rsidP="004450B0">
      <w:pPr>
        <w:pStyle w:val="ListParagraph"/>
        <w:numPr>
          <w:ilvl w:val="0"/>
          <w:numId w:val="2"/>
        </w:numPr>
      </w:pPr>
      <w:r>
        <w:t>Echo “hello SSH” and save it as a shell script</w:t>
      </w:r>
    </w:p>
    <w:p w14:paraId="3A246B2C" w14:textId="090DC1D8" w:rsidR="004450B0" w:rsidRDefault="004450B0" w:rsidP="004450B0">
      <w:pPr>
        <w:pStyle w:val="ListParagraph"/>
        <w:numPr>
          <w:ilvl w:val="0"/>
          <w:numId w:val="2"/>
        </w:numPr>
      </w:pPr>
      <w:r>
        <w:t>Run the shell script from your local system using SSH</w:t>
      </w:r>
      <w:ins w:id="2" w:author="Uthayan Kanni Rajendran" w:date="2024-08-30T08:24:00Z" w16du:dateUtc="2024-08-30T02:54:00Z">
        <w:r>
          <w:t xml:space="preserve">: </w:t>
        </w:r>
        <w:r w:rsidRPr="004450B0">
          <w:t xml:space="preserve">ssh </w:t>
        </w:r>
        <w:proofErr w:type="spellStart"/>
        <w:r w:rsidRPr="004450B0">
          <w:t>username@remote_ip_address</w:t>
        </w:r>
        <w:proofErr w:type="spellEnd"/>
        <w:r w:rsidRPr="004450B0">
          <w:t xml:space="preserve"> 'bash ~/test_script.sh'</w:t>
        </w:r>
      </w:ins>
    </w:p>
    <w:p w14:paraId="2A0BDD5A" w14:textId="35A3BCCF" w:rsidR="004450B0" w:rsidRDefault="004450B0" w:rsidP="004450B0">
      <w:pPr>
        <w:pStyle w:val="ListParagraph"/>
        <w:numPr>
          <w:ilvl w:val="0"/>
          <w:numId w:val="2"/>
        </w:numPr>
        <w:rPr>
          <w:ins w:id="3" w:author="Harsh Bansal" w:date="2024-11-06T21:53:00Z" w16du:dateUtc="2024-11-06T16:23:00Z"/>
        </w:rPr>
      </w:pPr>
      <w:r>
        <w:t>Check the output</w:t>
      </w:r>
    </w:p>
    <w:p w14:paraId="25EEAA73" w14:textId="77777777" w:rsidR="000E6C10" w:rsidRDefault="000E6C10" w:rsidP="000E6C10">
      <w:pPr>
        <w:rPr>
          <w:ins w:id="4" w:author="Harsh Bansal" w:date="2024-11-06T21:53:00Z" w16du:dateUtc="2024-11-06T16:23:00Z"/>
        </w:rPr>
      </w:pPr>
    </w:p>
    <w:p w14:paraId="49F44EC2" w14:textId="77777777" w:rsidR="000E6C10" w:rsidRDefault="000E6C10" w:rsidP="000E6C10">
      <w:pPr>
        <w:rPr>
          <w:ins w:id="5" w:author="Harsh Bansal" w:date="2024-11-06T21:53:00Z" w16du:dateUtc="2024-11-06T16:23:00Z"/>
        </w:rPr>
      </w:pPr>
    </w:p>
    <w:p w14:paraId="517E1DB6" w14:textId="77777777" w:rsidR="000E6C10" w:rsidRDefault="000E6C10" w:rsidP="000E6C10">
      <w:pPr>
        <w:rPr>
          <w:ins w:id="6" w:author="Harsh Bansal" w:date="2024-11-06T21:53:00Z" w16du:dateUtc="2024-11-06T16:23:00Z"/>
        </w:rPr>
      </w:pPr>
    </w:p>
    <w:p w14:paraId="28876845" w14:textId="77777777" w:rsidR="000E6C10" w:rsidRDefault="000E6C10" w:rsidP="000E6C10">
      <w:pPr>
        <w:rPr>
          <w:ins w:id="7" w:author="Harsh Bansal" w:date="2024-11-06T21:53:00Z" w16du:dateUtc="2024-11-06T16:23:00Z"/>
        </w:rPr>
      </w:pPr>
    </w:p>
    <w:p w14:paraId="45E02D70" w14:textId="77777777" w:rsidR="000E6C10" w:rsidRDefault="000E6C10" w:rsidP="000E6C10">
      <w:pPr>
        <w:rPr>
          <w:ins w:id="8" w:author="Harsh Bansal" w:date="2024-11-06T21:53:00Z" w16du:dateUtc="2024-11-06T16:23:00Z"/>
        </w:rPr>
      </w:pPr>
    </w:p>
    <w:p w14:paraId="49A958AF" w14:textId="77777777" w:rsidR="000E6C10" w:rsidRDefault="000E6C10" w:rsidP="000E6C10">
      <w:pPr>
        <w:rPr>
          <w:ins w:id="9" w:author="Harsh Bansal" w:date="2024-11-06T21:53:00Z" w16du:dateUtc="2024-11-06T16:23:00Z"/>
        </w:rPr>
      </w:pPr>
    </w:p>
    <w:p w14:paraId="49596FD1" w14:textId="77777777" w:rsidR="000E6C10" w:rsidRDefault="000E6C10" w:rsidP="000E6C10">
      <w:pPr>
        <w:rPr>
          <w:ins w:id="10" w:author="Harsh Bansal" w:date="2024-11-06T21:53:00Z" w16du:dateUtc="2024-11-06T16:23:00Z"/>
        </w:rPr>
      </w:pPr>
    </w:p>
    <w:p w14:paraId="78E27567" w14:textId="77777777" w:rsidR="000E6C10" w:rsidRDefault="000E6C10" w:rsidP="000E6C10">
      <w:pPr>
        <w:rPr>
          <w:ins w:id="11" w:author="Harsh Bansal" w:date="2024-11-06T21:53:00Z" w16du:dateUtc="2024-11-06T16:23:00Z"/>
        </w:rPr>
      </w:pPr>
    </w:p>
    <w:p w14:paraId="12587321" w14:textId="77777777" w:rsidR="000E6C10" w:rsidRDefault="000E6C10" w:rsidP="000E6C10">
      <w:pPr>
        <w:rPr>
          <w:ins w:id="12" w:author="Harsh Bansal" w:date="2024-11-06T21:53:00Z" w16du:dateUtc="2024-11-06T16:23:00Z"/>
        </w:rPr>
      </w:pPr>
    </w:p>
    <w:p w14:paraId="1227EE58" w14:textId="77777777" w:rsidR="000E6C10" w:rsidRDefault="000E6C10" w:rsidP="000E6C10">
      <w:pPr>
        <w:rPr>
          <w:ins w:id="13" w:author="Harsh Bansal" w:date="2024-11-06T21:53:00Z" w16du:dateUtc="2024-11-06T16:23:00Z"/>
        </w:rPr>
      </w:pPr>
    </w:p>
    <w:p w14:paraId="18C0222B" w14:textId="77777777" w:rsidR="000E6C10" w:rsidRDefault="000E6C10" w:rsidP="000E6C10">
      <w:pPr>
        <w:rPr>
          <w:ins w:id="14" w:author="Harsh Bansal" w:date="2024-11-06T21:53:00Z" w16du:dateUtc="2024-11-06T16:23:00Z"/>
        </w:rPr>
      </w:pPr>
    </w:p>
    <w:p w14:paraId="6EAE514B" w14:textId="77777777" w:rsidR="000E6C10" w:rsidRDefault="000E6C10" w:rsidP="000E6C10">
      <w:pPr>
        <w:rPr>
          <w:ins w:id="15" w:author="Harsh Bansal" w:date="2024-11-06T21:53:00Z" w16du:dateUtc="2024-11-06T16:23:00Z"/>
        </w:rPr>
      </w:pPr>
    </w:p>
    <w:p w14:paraId="135732F2" w14:textId="77777777" w:rsidR="000E6C10" w:rsidRDefault="000E6C10" w:rsidP="000E6C10">
      <w:pPr>
        <w:rPr>
          <w:ins w:id="16" w:author="Harsh Bansal" w:date="2024-11-06T21:53:00Z" w16du:dateUtc="2024-11-06T16:23:00Z"/>
        </w:rPr>
      </w:pPr>
    </w:p>
    <w:p w14:paraId="1D4BF260" w14:textId="77777777" w:rsidR="000E6C10" w:rsidRDefault="000E6C10" w:rsidP="000E6C10">
      <w:pPr>
        <w:rPr>
          <w:ins w:id="17" w:author="Harsh Bansal" w:date="2024-11-06T21:53:00Z" w16du:dateUtc="2024-11-06T16:23:00Z"/>
        </w:rPr>
      </w:pPr>
    </w:p>
    <w:p w14:paraId="1A242700" w14:textId="77777777" w:rsidR="000E6C10" w:rsidRDefault="000E6C10" w:rsidP="000E6C10">
      <w:pPr>
        <w:rPr>
          <w:ins w:id="18" w:author="Harsh Bansal" w:date="2024-11-06T21:53:00Z" w16du:dateUtc="2024-11-06T16:23:00Z"/>
        </w:rPr>
      </w:pPr>
    </w:p>
    <w:p w14:paraId="0DAAA340" w14:textId="77777777" w:rsidR="000E6C10" w:rsidRDefault="000E6C10" w:rsidP="000E6C10">
      <w:pPr>
        <w:rPr>
          <w:ins w:id="19" w:author="Harsh Bansal" w:date="2024-11-06T21:53:00Z" w16du:dateUtc="2024-11-06T16:23:00Z"/>
        </w:rPr>
      </w:pPr>
    </w:p>
    <w:p w14:paraId="12AB7876" w14:textId="77777777" w:rsidR="000E6C10" w:rsidRDefault="000E6C10" w:rsidP="000E6C10">
      <w:pPr>
        <w:rPr>
          <w:ins w:id="20" w:author="Harsh Bansal" w:date="2024-11-06T21:53:00Z" w16du:dateUtc="2024-11-06T16:23:00Z"/>
        </w:rPr>
      </w:pPr>
    </w:p>
    <w:p w14:paraId="42A35437" w14:textId="77777777" w:rsidR="000E6C10" w:rsidRDefault="000E6C10" w:rsidP="000E6C10">
      <w:pPr>
        <w:rPr>
          <w:ins w:id="21" w:author="Harsh Bansal" w:date="2024-11-06T21:53:00Z" w16du:dateUtc="2024-11-06T16:23:00Z"/>
        </w:rPr>
      </w:pPr>
    </w:p>
    <w:p w14:paraId="2DCC0297" w14:textId="77777777" w:rsidR="000E6C10" w:rsidRDefault="000E6C10" w:rsidP="000E6C10">
      <w:pPr>
        <w:pPrChange w:id="22" w:author="Harsh Bansal" w:date="2024-11-06T21:53:00Z" w16du:dateUtc="2024-11-06T16:23:00Z">
          <w:pPr>
            <w:pStyle w:val="ListParagraph"/>
            <w:numPr>
              <w:numId w:val="2"/>
            </w:numPr>
            <w:ind w:hanging="360"/>
          </w:pPr>
        </w:pPrChange>
      </w:pPr>
    </w:p>
    <w:p w14:paraId="031DF46F" w14:textId="7017DDED" w:rsidR="004450B0" w:rsidRPr="004450B0" w:rsidRDefault="004450B0" w:rsidP="00445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Install the SSH Plugin in Jenkins</w:t>
      </w: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36FF7F" w14:textId="77777777" w:rsidR="004450B0" w:rsidRPr="004450B0" w:rsidRDefault="004450B0" w:rsidP="004450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4450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Manage Jenkins</w:t>
      </w: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4450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Manage Plugins</w:t>
      </w: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4450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Available</w:t>
      </w: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F47551" w14:textId="77777777" w:rsidR="004450B0" w:rsidRPr="004450B0" w:rsidRDefault="004450B0" w:rsidP="004450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Search for and install the </w:t>
      </w:r>
      <w:r w:rsidRPr="00445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SSH</w:t>
      </w: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plugin (if not already installed).</w:t>
      </w:r>
    </w:p>
    <w:p w14:paraId="1C458E87" w14:textId="5DC14C18" w:rsidR="004450B0" w:rsidRPr="004450B0" w:rsidRDefault="004450B0" w:rsidP="00445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SSH in Jenkins</w:t>
      </w: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798C50" w14:textId="77777777" w:rsidR="004450B0" w:rsidRPr="004450B0" w:rsidRDefault="004450B0" w:rsidP="004450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4450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Manage Jenkins</w:t>
      </w: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4450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Configure System</w:t>
      </w: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08A68A" w14:textId="77777777" w:rsidR="004450B0" w:rsidRPr="004450B0" w:rsidRDefault="004450B0" w:rsidP="004450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Scroll down to the </w:t>
      </w:r>
      <w:r w:rsidRPr="00445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SSH remote hosts</w:t>
      </w: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 and click </w:t>
      </w:r>
      <w:r w:rsidRPr="00445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E9CEEE" w14:textId="77777777" w:rsidR="004450B0" w:rsidRPr="004450B0" w:rsidRDefault="004450B0" w:rsidP="004450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the following details:</w:t>
      </w:r>
    </w:p>
    <w:p w14:paraId="13B44F4A" w14:textId="77777777" w:rsidR="004450B0" w:rsidRPr="004450B0" w:rsidRDefault="004450B0" w:rsidP="004450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name for this SSH configuration.</w:t>
      </w:r>
    </w:p>
    <w:p w14:paraId="075280A9" w14:textId="77777777" w:rsidR="004450B0" w:rsidRPr="004450B0" w:rsidRDefault="004450B0" w:rsidP="004450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Hostname</w:t>
      </w: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IP address of your remote system.</w:t>
      </w:r>
    </w:p>
    <w:p w14:paraId="031E7E68" w14:textId="77777777" w:rsidR="004450B0" w:rsidRPr="004450B0" w:rsidRDefault="004450B0" w:rsidP="004450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Username</w:t>
      </w: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username to log into the remote system.</w:t>
      </w:r>
    </w:p>
    <w:p w14:paraId="43E4194C" w14:textId="77777777" w:rsidR="004450B0" w:rsidRPr="004450B0" w:rsidRDefault="004450B0" w:rsidP="004450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Key</w:t>
      </w: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Click </w:t>
      </w:r>
      <w:r w:rsidRPr="00445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enter your private key (from </w:t>
      </w:r>
      <w:r w:rsidRPr="004450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~/.ssh/</w:t>
      </w:r>
      <w:proofErr w:type="spellStart"/>
      <w:r w:rsidRPr="004450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id_rsa</w:t>
      </w:r>
      <w:proofErr w:type="spellEnd"/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your local system).</w:t>
      </w:r>
    </w:p>
    <w:p w14:paraId="20AB5753" w14:textId="77777777" w:rsidR="004450B0" w:rsidRPr="004450B0" w:rsidRDefault="004450B0" w:rsidP="004450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445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</w:t>
      </w: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save your SSH configuration.</w:t>
      </w:r>
    </w:p>
    <w:p w14:paraId="0E763AA4" w14:textId="77777777" w:rsidR="004450B0" w:rsidRPr="004450B0" w:rsidRDefault="004450B0" w:rsidP="00445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Jenkins Job</w:t>
      </w: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Run the Script via SSH:</w:t>
      </w:r>
    </w:p>
    <w:p w14:paraId="68B46D82" w14:textId="77777777" w:rsidR="004450B0" w:rsidRPr="004450B0" w:rsidRDefault="004450B0" w:rsidP="004450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new Freestyle project in Jenkins.</w:t>
      </w:r>
    </w:p>
    <w:p w14:paraId="6CD9FC73" w14:textId="77777777" w:rsidR="004450B0" w:rsidRDefault="004450B0" w:rsidP="004450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Under </w:t>
      </w:r>
      <w:r w:rsidRPr="00445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</w:t>
      </w: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click </w:t>
      </w:r>
      <w:r w:rsidRPr="00445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build step</w:t>
      </w: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445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Execute shell</w:t>
      </w:r>
      <w:r w:rsidRPr="00445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92148A6" w14:textId="7869359F" w:rsidR="004450B0" w:rsidRPr="004450B0" w:rsidRDefault="004450B0" w:rsidP="000E6C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PrChange w:id="23" w:author="Harsh Bansal" w:date="2024-11-06T21:54:00Z" w16du:dateUtc="2024-11-06T16:24:00Z">
          <w:pPr>
            <w:numPr>
              <w:numId w:val="6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</w:p>
    <w:p w14:paraId="3EF78160" w14:textId="77777777" w:rsidR="004450B0" w:rsidRDefault="004450B0" w:rsidP="004450B0"/>
    <w:p w14:paraId="3FED29A9" w14:textId="77777777" w:rsidR="004450B0" w:rsidRDefault="004450B0" w:rsidP="004450B0">
      <w:pPr>
        <w:ind w:left="360"/>
      </w:pPr>
    </w:p>
    <w:sectPr w:rsidR="00445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F0868"/>
    <w:multiLevelType w:val="hybridMultilevel"/>
    <w:tmpl w:val="87AA0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41DD4"/>
    <w:multiLevelType w:val="multilevel"/>
    <w:tmpl w:val="11B4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F25DD"/>
    <w:multiLevelType w:val="hybridMultilevel"/>
    <w:tmpl w:val="9BE06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B5901"/>
    <w:multiLevelType w:val="multilevel"/>
    <w:tmpl w:val="6366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86802"/>
    <w:multiLevelType w:val="multilevel"/>
    <w:tmpl w:val="B20E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D68A5"/>
    <w:multiLevelType w:val="hybridMultilevel"/>
    <w:tmpl w:val="9118B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021223">
    <w:abstractNumId w:val="0"/>
  </w:num>
  <w:num w:numId="2" w16cid:durableId="560365271">
    <w:abstractNumId w:val="5"/>
  </w:num>
  <w:num w:numId="3" w16cid:durableId="1296910031">
    <w:abstractNumId w:val="4"/>
  </w:num>
  <w:num w:numId="4" w16cid:durableId="1511680126">
    <w:abstractNumId w:val="1"/>
  </w:num>
  <w:num w:numId="5" w16cid:durableId="411774844">
    <w:abstractNumId w:val="2"/>
  </w:num>
  <w:num w:numId="6" w16cid:durableId="3751488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rsh Bansal">
    <w15:presenceInfo w15:providerId="AD" w15:userId="S::harsh2110303@ssn.edu.in::2a28619c-b200-4b32-b466-7f4ea2a2aa5e"/>
  </w15:person>
  <w15:person w15:author="Uthayan Kanni Rajendran">
    <w15:presenceInfo w15:providerId="AD" w15:userId="S::uthayankr@ssn.edu.in::1e051b89-4b2c-47f8-9659-5e77f540eb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xtTSzsDA0tASyzJR0lIJTi4sz8/NACgxrAfVVbEEsAAAA"/>
  </w:docVars>
  <w:rsids>
    <w:rsidRoot w:val="004450B0"/>
    <w:rsid w:val="000E6C10"/>
    <w:rsid w:val="00102A8D"/>
    <w:rsid w:val="001430F6"/>
    <w:rsid w:val="001F74C1"/>
    <w:rsid w:val="003345D4"/>
    <w:rsid w:val="00404495"/>
    <w:rsid w:val="004450B0"/>
    <w:rsid w:val="009F4636"/>
    <w:rsid w:val="00B35BC1"/>
    <w:rsid w:val="00D306D9"/>
    <w:rsid w:val="00E32758"/>
    <w:rsid w:val="00ED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82946"/>
  <w15:chartTrackingRefBased/>
  <w15:docId w15:val="{D6B40167-1C9D-4283-BD5B-F7A9A919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0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5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450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50B0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4450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243</Words>
  <Characters>1183</Characters>
  <Application>Microsoft Office Word</Application>
  <DocSecurity>0</DocSecurity>
  <Lines>52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Uthayan Kanni Rajendran</dc:creator>
  <cp:keywords/>
  <dc:description/>
  <cp:lastModifiedBy>Harsh Bansal</cp:lastModifiedBy>
  <cp:revision>4</cp:revision>
  <dcterms:created xsi:type="dcterms:W3CDTF">2024-08-30T02:48:00Z</dcterms:created>
  <dcterms:modified xsi:type="dcterms:W3CDTF">2024-11-06T18:37:00Z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ea4ee8f78f467b2d19e73fc01aec59574f58ede2b37912bc3087d45520707439</vt:lpwstr>
  </property>
</Properties>
</file>